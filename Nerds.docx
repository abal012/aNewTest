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9C" w:rsidRPr="00EC51D5" w:rsidRDefault="00002E9C" w:rsidP="00002E9C">
      <w:proofErr w:type="spellStart"/>
      <w:r w:rsidRPr="00EC51D5">
        <w:t>Nerds</w:t>
      </w:r>
      <w:proofErr w:type="spellEnd"/>
      <w:r w:rsidRPr="00EC51D5">
        <w:t xml:space="preserve"> </w:t>
      </w:r>
      <w:proofErr w:type="spellStart"/>
      <w:r w:rsidRPr="00EC51D5">
        <w:t>and</w:t>
      </w:r>
      <w:proofErr w:type="spellEnd"/>
      <w:r w:rsidRPr="00EC51D5">
        <w:t xml:space="preserve"> </w:t>
      </w:r>
      <w:proofErr w:type="spellStart"/>
      <w:r w:rsidRPr="00EC51D5">
        <w:t>Geeks</w:t>
      </w:r>
      <w:proofErr w:type="spellEnd"/>
      <w:r w:rsidRPr="00EC51D5">
        <w:t xml:space="preserve"> </w:t>
      </w:r>
      <w:r w:rsidR="00EC51D5" w:rsidRPr="00EC51D5">
        <w:t>beginne</w:t>
      </w:r>
      <w:r w:rsidR="000B4BE6">
        <w:t>n</w:t>
      </w:r>
      <w:r w:rsidR="00EC51D5" w:rsidRPr="00EC51D5">
        <w:t xml:space="preserve"> sich zu organisieren</w:t>
      </w:r>
    </w:p>
    <w:p w:rsidR="00BB7A9C" w:rsidRDefault="00002E9C">
      <w:r w:rsidRPr="00002E9C">
        <w:t xml:space="preserve">Software verändert unsere Welt; die etwa </w:t>
      </w:r>
      <w:commentRangeStart w:id="0"/>
      <w:r w:rsidRPr="00002E9C">
        <w:t>10 Millionen</w:t>
      </w:r>
      <w:ins w:id="1" w:author="Abl Alexander" w:date="2016-04-01T10:03:00Z">
        <w:r w:rsidR="00060003">
          <w:rPr>
            <w:rStyle w:val="Funotenzeichen"/>
          </w:rPr>
          <w:footnoteReference w:id="1"/>
        </w:r>
        <w:r w:rsidR="00060003">
          <w:t>,</w:t>
        </w:r>
      </w:ins>
      <w:r w:rsidRPr="00002E9C">
        <w:t xml:space="preserve"> </w:t>
      </w:r>
      <w:commentRangeEnd w:id="0"/>
      <w:r w:rsidR="00733C19">
        <w:rPr>
          <w:rStyle w:val="Kommentarzeichen"/>
        </w:rPr>
        <w:commentReference w:id="0"/>
      </w:r>
      <w:r w:rsidRPr="00002E9C">
        <w:t>Menschen die Software entwickeln hinterlassen ihre geistigen Resultate in hunderten Alltagsprodukten und Services</w:t>
      </w:r>
      <w:ins w:id="3" w:author="Abl Alexander" w:date="2016-04-01T10:03:00Z">
        <w:r w:rsidR="00060003">
          <w:t>,</w:t>
        </w:r>
      </w:ins>
      <w:r w:rsidRPr="00002E9C">
        <w:t xml:space="preserve"> die wir alle mehrmals täglich nutzen. Die Anforderungen der Märkte, die Technologien und deren Geschwindigkeit mit der sie sich verändern und der Anspruch die richtigen Probleme zu lösen, machen Software hoch komplex. Moderne Systeme, </w:t>
      </w:r>
      <w:commentRangeStart w:id="4"/>
      <w:r w:rsidRPr="00002E9C">
        <w:t xml:space="preserve">auch die unzähligen weniger bekannten und nicht nur die von Amazon, Facebook, Twitter oder </w:t>
      </w:r>
      <w:proofErr w:type="spellStart"/>
      <w:r w:rsidRPr="00002E9C">
        <w:t>Netflix</w:t>
      </w:r>
      <w:proofErr w:type="spellEnd"/>
      <w:r w:rsidRPr="00002E9C">
        <w:t xml:space="preserve"> </w:t>
      </w:r>
      <w:commentRangeEnd w:id="4"/>
      <w:r w:rsidR="00BB7A9C">
        <w:rPr>
          <w:rStyle w:val="Kommentarzeichen"/>
        </w:rPr>
        <w:commentReference w:id="4"/>
      </w:r>
      <w:r w:rsidRPr="00002E9C">
        <w:t xml:space="preserve">bieten enorm schnell viele neue Features auf unterschiedlichsten Plattformen an. Damit erreichen sie oft </w:t>
      </w:r>
      <w:commentRangeStart w:id="5"/>
      <w:r w:rsidRPr="00002E9C">
        <w:t xml:space="preserve">tausende </w:t>
      </w:r>
      <w:commentRangeEnd w:id="5"/>
      <w:r w:rsidR="00BB7A9C">
        <w:rPr>
          <w:rStyle w:val="Kommentarzeichen"/>
        </w:rPr>
        <w:commentReference w:id="5"/>
      </w:r>
      <w:r w:rsidRPr="00002E9C">
        <w:t xml:space="preserve">Menschen. </w:t>
      </w:r>
    </w:p>
    <w:p w:rsidR="00BB7A9C" w:rsidRDefault="00002E9C">
      <w:r w:rsidRPr="00002E9C">
        <w:t xml:space="preserve">Diese Geschwindigkeit erfordert Technologien die weder von Individuen noch von Organisationen oder gar großen Konzernen alleine beherrscht werden können. Es geht um Skalierbarkeit für unzählige </w:t>
      </w:r>
      <w:commentRangeStart w:id="6"/>
      <w:r w:rsidRPr="00002E9C">
        <w:t>Nutzer</w:t>
      </w:r>
      <w:commentRangeEnd w:id="6"/>
      <w:r w:rsidR="00BB7A9C">
        <w:rPr>
          <w:rStyle w:val="Kommentarzeichen"/>
        </w:rPr>
        <w:commentReference w:id="6"/>
      </w:r>
      <w:r w:rsidRPr="00002E9C">
        <w:t xml:space="preserve">, um </w:t>
      </w:r>
      <w:proofErr w:type="spellStart"/>
      <w:r w:rsidRPr="00002E9C">
        <w:t>Machine</w:t>
      </w:r>
      <w:proofErr w:type="spellEnd"/>
      <w:r w:rsidRPr="00002E9C">
        <w:t xml:space="preserve"> Learning, Neuronale Netzwerke, Big Data, Mobilität und Kommunikation für jeden von uns. </w:t>
      </w:r>
    </w:p>
    <w:p w:rsidR="00BB7A9C" w:rsidRDefault="00002E9C">
      <w:r w:rsidRPr="00002E9C">
        <w:t xml:space="preserve">Die </w:t>
      </w:r>
      <w:proofErr w:type="spellStart"/>
      <w:r w:rsidRPr="00002E9C">
        <w:t>Geeks</w:t>
      </w:r>
      <w:proofErr w:type="spellEnd"/>
      <w:r w:rsidRPr="00002E9C">
        <w:t xml:space="preserve"> haben erkannt, dass sie nicht mehr alleine weiterkommen, konventionelle Organisationen mit ihren starren Strukturen ihnen keine </w:t>
      </w:r>
      <w:del w:id="7" w:author="Abl Alexander" w:date="2016-04-01T09:59:00Z">
        <w:r w:rsidR="00BB7A9C" w:rsidDel="00E223C3">
          <w:delText>adequaten</w:delText>
        </w:r>
      </w:del>
      <w:ins w:id="8" w:author="Abl Alexander" w:date="2016-04-01T09:59:00Z">
        <w:r w:rsidR="00E223C3">
          <w:t>adäquaten</w:t>
        </w:r>
      </w:ins>
      <w:r w:rsidR="00BB7A9C">
        <w:t xml:space="preserve"> </w:t>
      </w:r>
      <w:r w:rsidRPr="00002E9C">
        <w:t xml:space="preserve">Perspektiven bieten. </w:t>
      </w:r>
      <w:r w:rsidR="00BB7A9C">
        <w:t>Folglich</w:t>
      </w:r>
      <w:r w:rsidR="00BB7A9C" w:rsidRPr="00002E9C">
        <w:t xml:space="preserve"> </w:t>
      </w:r>
      <w:r w:rsidRPr="00002E9C">
        <w:t>entwickeln</w:t>
      </w:r>
      <w:r w:rsidR="00BB7A9C">
        <w:t xml:space="preserve"> sie</w:t>
      </w:r>
      <w:r w:rsidRPr="00002E9C">
        <w:t xml:space="preserve"> neue Methoden der Zusammenarbeit</w:t>
      </w:r>
      <w:r w:rsidR="00BB7A9C">
        <w:t>:</w:t>
      </w:r>
      <w:r w:rsidRPr="00002E9C">
        <w:t xml:space="preserve"> Die, die früher als soziale Problemfälle galten, tauschen sich nun aus</w:t>
      </w:r>
      <w:r w:rsidR="00BB7A9C">
        <w:t>;</w:t>
      </w:r>
      <w:r w:rsidRPr="00002E9C">
        <w:t xml:space="preserve"> über Technologien, Wissen, Problemlösungen. Sie gründen Startups und bringen Industrien ins Wanken. </w:t>
      </w:r>
      <w:proofErr w:type="spellStart"/>
      <w:r w:rsidRPr="00002E9C">
        <w:t>Fintechs</w:t>
      </w:r>
      <w:proofErr w:type="spellEnd"/>
      <w:r w:rsidRPr="00002E9C">
        <w:t xml:space="preserve"> stellen Geschäftsmodelle von über </w:t>
      </w:r>
      <w:ins w:id="9" w:author="Abl Alexander" w:date="2016-04-01T09:59:00Z">
        <w:r w:rsidR="00E223C3">
          <w:t xml:space="preserve">viele </w:t>
        </w:r>
      </w:ins>
      <w:commentRangeStart w:id="10"/>
      <w:r w:rsidRPr="00002E9C">
        <w:t>Jahrzehnte</w:t>
      </w:r>
      <w:del w:id="11" w:author="Abl Alexander" w:date="2016-04-01T09:59:00Z">
        <w:r w:rsidRPr="00002E9C" w:rsidDel="00E223C3">
          <w:delText>n</w:delText>
        </w:r>
      </w:del>
      <w:r w:rsidRPr="00002E9C">
        <w:t xml:space="preserve"> </w:t>
      </w:r>
      <w:commentRangeEnd w:id="10"/>
      <w:r w:rsidR="000B4BE6">
        <w:rPr>
          <w:rStyle w:val="Kommentarzeichen"/>
        </w:rPr>
        <w:commentReference w:id="10"/>
      </w:r>
      <w:r w:rsidRPr="00002E9C">
        <w:t xml:space="preserve">gewachsenen Banken in Frage, </w:t>
      </w:r>
      <w:proofErr w:type="spellStart"/>
      <w:r w:rsidRPr="00002E9C">
        <w:t>Uber</w:t>
      </w:r>
      <w:proofErr w:type="spellEnd"/>
      <w:r w:rsidRPr="00002E9C">
        <w:t xml:space="preserve"> das Taxigeschäft weltweit und Streaming-Dienste wie </w:t>
      </w:r>
      <w:proofErr w:type="spellStart"/>
      <w:r w:rsidRPr="00002E9C">
        <w:t>Spotify</w:t>
      </w:r>
      <w:proofErr w:type="spellEnd"/>
      <w:r w:rsidRPr="00002E9C">
        <w:t xml:space="preserve"> die Musikindustrie. Google und Tesla dringen in die Geschäftsfelder der Automobilindustrie </w:t>
      </w:r>
      <w:commentRangeStart w:id="12"/>
      <w:r w:rsidRPr="00002E9C">
        <w:t>vor</w:t>
      </w:r>
      <w:commentRangeEnd w:id="12"/>
      <w:r w:rsidR="00BB7A9C">
        <w:rPr>
          <w:rStyle w:val="Kommentarzeichen"/>
        </w:rPr>
        <w:commentReference w:id="12"/>
      </w:r>
      <w:r w:rsidRPr="00002E9C">
        <w:t xml:space="preserve">. </w:t>
      </w:r>
    </w:p>
    <w:p w:rsidR="00BB7A9C" w:rsidRDefault="00002E9C">
      <w:r w:rsidRPr="00002E9C">
        <w:t xml:space="preserve">Heute erfolgreiche Organisationen haben das erkannt. Sie haben erkannt, dass </w:t>
      </w:r>
      <w:del w:id="13" w:author="Abl Alexander" w:date="2016-04-01T10:04:00Z">
        <w:r w:rsidRPr="00002E9C" w:rsidDel="00060003">
          <w:delText xml:space="preserve">sie </w:delText>
        </w:r>
      </w:del>
      <w:ins w:id="14" w:author="Abl Alexander" w:date="2016-04-01T10:04:00Z">
        <w:r w:rsidR="00060003">
          <w:t xml:space="preserve">ihre </w:t>
        </w:r>
        <w:proofErr w:type="spellStart"/>
        <w:r w:rsidR="00060003">
          <w:t>Geeks</w:t>
        </w:r>
        <w:proofErr w:type="spellEnd"/>
        <w:r w:rsidR="00060003" w:rsidRPr="00002E9C">
          <w:t xml:space="preserve"> </w:t>
        </w:r>
      </w:ins>
      <w:r w:rsidRPr="00002E9C">
        <w:t xml:space="preserve">nur in der Community, mit den </w:t>
      </w:r>
      <w:commentRangeStart w:id="15"/>
      <w:r w:rsidRPr="00002E9C">
        <w:t xml:space="preserve">10 Millionen </w:t>
      </w:r>
      <w:commentRangeEnd w:id="15"/>
      <w:r w:rsidR="00BB7A9C">
        <w:rPr>
          <w:rStyle w:val="Kommentarzeichen"/>
        </w:rPr>
        <w:commentReference w:id="15"/>
      </w:r>
      <w:r w:rsidRPr="00002E9C">
        <w:t xml:space="preserve">anderen erfolgreich sein können. Nur gemeinsam können sie die Komplexität der Probleme und deren Lösungen beherrschen. Es sind die </w:t>
      </w:r>
      <w:proofErr w:type="spellStart"/>
      <w:r w:rsidRPr="00002E9C">
        <w:t>Geeks</w:t>
      </w:r>
      <w:proofErr w:type="spellEnd"/>
      <w:r w:rsidRPr="00002E9C">
        <w:t xml:space="preserve"> und </w:t>
      </w:r>
      <w:proofErr w:type="spellStart"/>
      <w:r w:rsidRPr="00002E9C">
        <w:t>Nerds</w:t>
      </w:r>
      <w:proofErr w:type="spellEnd"/>
      <w:r w:rsidRPr="00002E9C">
        <w:t xml:space="preserve">, so ähnlich wie die aus der TV Serie Big Bang Theorie oder diejenigen die auf der Uni immer alleine in schwarzer Kleidung in der Vorlesung gesessen sind, die beginnen zu kollaborieren. Spinner, Individualisten, Weltverbesserer? </w:t>
      </w:r>
      <w:commentRangeStart w:id="16"/>
      <w:r w:rsidRPr="00002E9C">
        <w:t>Genau diese Menschen lernen sich zu organisieren, zusammenzuarbeiten, an einem Strang zu ziehen.</w:t>
      </w:r>
      <w:commentRangeEnd w:id="16"/>
      <w:r w:rsidR="000B4BE6">
        <w:rPr>
          <w:rStyle w:val="Kommentarzeichen"/>
        </w:rPr>
        <w:commentReference w:id="16"/>
      </w:r>
    </w:p>
    <w:p w:rsidR="003A33C4" w:rsidRDefault="00002E9C">
      <w:r w:rsidRPr="00002E9C">
        <w:t>Es ist nicht wichtig, besser zu sein</w:t>
      </w:r>
      <w:r w:rsidR="00BB7A9C">
        <w:t>.</w:t>
      </w:r>
      <w:r w:rsidRPr="00002E9C">
        <w:t xml:space="preserve"> </w:t>
      </w:r>
      <w:r w:rsidR="00BB7A9C">
        <w:t>E</w:t>
      </w:r>
      <w:r w:rsidRPr="00002E9C">
        <w:t>s geht nicht um Macht oder um Konkurrenz</w:t>
      </w:r>
      <w:r w:rsidR="00BB7A9C">
        <w:t>.</w:t>
      </w:r>
      <w:r w:rsidRPr="00002E9C">
        <w:t xml:space="preserve"> </w:t>
      </w:r>
      <w:r w:rsidR="00BB7A9C">
        <w:t>S</w:t>
      </w:r>
      <w:r w:rsidRPr="00002E9C">
        <w:t>ie sind keine Babyboomer mehr, die sich schon am Spielplatz durchsetzen mussten, denn das hätten sie sowieso nie gekonnt. Es sind Menschen</w:t>
      </w:r>
      <w:r w:rsidR="000B4BE6">
        <w:t>,</w:t>
      </w:r>
      <w:r w:rsidRPr="00002E9C">
        <w:t xml:space="preserve"> die danach streben anderen zu helfen, die unsere Welt besser machen wollen. Für sie ist eine bessere Welt eine sichere, helle, lebenswerte Welt. Gehalt spielt eine untergeordnete Rolle, denn in einer besseren Welt ist für jeden genug da</w:t>
      </w:r>
      <w:r w:rsidR="003A33C4">
        <w:t>. G</w:t>
      </w:r>
      <w:r w:rsidRPr="00002E9C">
        <w:t xml:space="preserve">enug </w:t>
      </w:r>
      <w:r w:rsidR="00A90BA1">
        <w:t>damit man</w:t>
      </w:r>
      <w:r w:rsidR="00A90BA1" w:rsidRPr="00002E9C">
        <w:t xml:space="preserve"> </w:t>
      </w:r>
      <w:r w:rsidRPr="00002E9C">
        <w:t>nicht täglich über die eigene Existenz nachdenk</w:t>
      </w:r>
      <w:r w:rsidR="00A90BA1">
        <w:t>t</w:t>
      </w:r>
      <w:r w:rsidRPr="00002E9C">
        <w:t xml:space="preserve"> und sehr wahrscheinlich auch mehr. Diese Individuen, die sich schwer tun soziale Kontakte aufzubauen aber mit dem inneren Drang die Welt zu verändern</w:t>
      </w:r>
      <w:r w:rsidR="00A90BA1">
        <w:t>,</w:t>
      </w:r>
      <w:r w:rsidRPr="00002E9C">
        <w:t xml:space="preserve"> erkennen nun wie stark sie gemeinsam sind. Denn Technologie spiegelt Fortschritt wider</w:t>
      </w:r>
      <w:r w:rsidR="003A33C4">
        <w:t>.</w:t>
      </w:r>
    </w:p>
    <w:p w:rsidR="003A33C4" w:rsidRDefault="00002E9C">
      <w:r w:rsidRPr="00002E9C">
        <w:t xml:space="preserve">Technologie die zu komplex </w:t>
      </w:r>
      <w:r w:rsidR="003A33C4">
        <w:t>ist</w:t>
      </w:r>
      <w:r w:rsidR="00A90BA1">
        <w:t>,</w:t>
      </w:r>
      <w:r w:rsidR="003A33C4">
        <w:t xml:space="preserve"> </w:t>
      </w:r>
      <w:del w:id="17" w:author="Abl Alexander" w:date="2016-04-01T10:06:00Z">
        <w:r w:rsidR="003A33C4" w:rsidDel="00060003">
          <w:delText xml:space="preserve">damit </w:delText>
        </w:r>
      </w:del>
      <w:ins w:id="18" w:author="Abl Alexander" w:date="2016-04-01T10:06:00Z">
        <w:r w:rsidR="00060003">
          <w:t>um</w:t>
        </w:r>
        <w:r w:rsidR="00060003">
          <w:t xml:space="preserve"> </w:t>
        </w:r>
      </w:ins>
      <w:del w:id="19" w:author="Abl Alexander" w:date="2016-04-01T10:06:00Z">
        <w:r w:rsidR="003A33C4" w:rsidDel="00060003">
          <w:delText xml:space="preserve">sie </w:delText>
        </w:r>
      </w:del>
      <w:r w:rsidRPr="00002E9C">
        <w:t>alleine</w:t>
      </w:r>
      <w:ins w:id="20" w:author="Abl Alexander" w:date="2016-04-01T10:06:00Z">
        <w:r w:rsidR="00060003">
          <w:t xml:space="preserve"> </w:t>
        </w:r>
      </w:ins>
      <w:del w:id="21" w:author="Abl Alexander" w:date="2016-04-01T10:06:00Z">
        <w:r w:rsidRPr="00002E9C" w:rsidDel="00060003">
          <w:delText xml:space="preserve"> beherrscht </w:delText>
        </w:r>
      </w:del>
      <w:ins w:id="22" w:author="Abl Alexander" w:date="2016-04-01T10:06:00Z">
        <w:r w:rsidR="00060003">
          <w:t>beherrscht zu werden</w:t>
        </w:r>
        <w:r w:rsidR="00060003" w:rsidRPr="00002E9C">
          <w:t xml:space="preserve"> </w:t>
        </w:r>
      </w:ins>
      <w:del w:id="23" w:author="Abl Alexander" w:date="2016-04-01T10:06:00Z">
        <w:r w:rsidRPr="00002E9C" w:rsidDel="00060003">
          <w:delText xml:space="preserve">werden </w:delText>
        </w:r>
        <w:r w:rsidR="00A90BA1" w:rsidDel="00060003">
          <w:delText xml:space="preserve">kann, </w:delText>
        </w:r>
      </w:del>
      <w:r w:rsidRPr="00002E9C">
        <w:t>braucht Mitstreiter</w:t>
      </w:r>
      <w:r w:rsidR="003A33C4">
        <w:t>. D</w:t>
      </w:r>
      <w:r w:rsidRPr="00002E9C">
        <w:t xml:space="preserve">iese Mitstreiter finden sich via </w:t>
      </w:r>
      <w:proofErr w:type="spellStart"/>
      <w:r w:rsidRPr="00002E9C">
        <w:t>GitHub</w:t>
      </w:r>
      <w:proofErr w:type="spellEnd"/>
      <w:r w:rsidRPr="00002E9C">
        <w:t xml:space="preserve">, Google, Blogs, Konferenzen und vielen andern Communities. Sie schreiben Software gemeinsam in Pair </w:t>
      </w:r>
      <w:proofErr w:type="spellStart"/>
      <w:r w:rsidRPr="00002E9C">
        <w:t>Programming</w:t>
      </w:r>
      <w:proofErr w:type="spellEnd"/>
      <w:r w:rsidRPr="00002E9C">
        <w:t>, sie arbeiten in Feature Teams oder programmieren im Mob (bis zu 10 Personen vernetzt über Tools und Video-Sessions mehrere Stunden täglich und regelmäßig)</w:t>
      </w:r>
      <w:r w:rsidR="003A33C4">
        <w:t>.</w:t>
      </w:r>
      <w:r w:rsidRPr="00002E9C">
        <w:t xml:space="preserve"> </w:t>
      </w:r>
      <w:r w:rsidR="003A33C4">
        <w:t>U</w:t>
      </w:r>
      <w:r w:rsidRPr="00002E9C">
        <w:t xml:space="preserve">nd </w:t>
      </w:r>
      <w:r w:rsidR="003A33C4">
        <w:t xml:space="preserve">sie </w:t>
      </w:r>
      <w:r w:rsidRPr="00002E9C">
        <w:t xml:space="preserve">nutzen dabei Tools aus der Community. Ihre Arbeit lieben sie, weil sie es lieben, wenn andere ihre Resultate verwenden. Aber nur solange sie </w:t>
      </w:r>
      <w:r w:rsidRPr="00002E9C">
        <w:lastRenderedPageBreak/>
        <w:t xml:space="preserve">sich selbst organisieren. Freedom </w:t>
      </w:r>
      <w:proofErr w:type="spellStart"/>
      <w:r w:rsidRPr="00002E9C">
        <w:t>of</w:t>
      </w:r>
      <w:proofErr w:type="spellEnd"/>
      <w:r w:rsidRPr="00002E9C">
        <w:t xml:space="preserve"> Command </w:t>
      </w:r>
      <w:proofErr w:type="spellStart"/>
      <w:r w:rsidRPr="00002E9C">
        <w:t>and</w:t>
      </w:r>
      <w:proofErr w:type="spellEnd"/>
      <w:r w:rsidRPr="00002E9C">
        <w:t xml:space="preserve"> Control; sie wollen nicht in ein </w:t>
      </w:r>
      <w:del w:id="24" w:author="Abl Alexander" w:date="2016-04-01T10:07:00Z">
        <w:r w:rsidRPr="00002E9C" w:rsidDel="00060003">
          <w:delText xml:space="preserve">acht </w:delText>
        </w:r>
      </w:del>
      <w:ins w:id="25" w:author="Abl Alexander" w:date="2016-04-01T10:07:00Z">
        <w:r w:rsidR="00060003">
          <w:t>A</w:t>
        </w:r>
        <w:r w:rsidR="00060003" w:rsidRPr="00002E9C">
          <w:t>cht</w:t>
        </w:r>
        <w:r w:rsidR="00060003">
          <w:t>-</w:t>
        </w:r>
      </w:ins>
      <w:r w:rsidRPr="00002E9C">
        <w:t>Stundenkorsett gepresst werden, denn Ideen und Kreativität entsteht nicht dort. Es soll ihnen niemand erklären wann</w:t>
      </w:r>
      <w:del w:id="26" w:author="Abl Alexander" w:date="2016-04-01T10:08:00Z">
        <w:r w:rsidRPr="00002E9C" w:rsidDel="00060003">
          <w:delText>,</w:delText>
        </w:r>
      </w:del>
      <w:r w:rsidRPr="00002E9C">
        <w:t xml:space="preserve"> oder von wo sie arbeiten, solange sie das Resultat regelmäßig oder gar kontinuierlich abliefern. Sie wollen frei sein von irgendwelchen Kommandoketten. Dafür liefern sie, andauernd, kontinuierlich, regelmäßig. Feedback ist für sie essentiell, sie tun alles, </w:t>
      </w:r>
      <w:r w:rsidR="003A33C4">
        <w:t>damit</w:t>
      </w:r>
      <w:r w:rsidR="003A33C4" w:rsidRPr="00002E9C">
        <w:t xml:space="preserve"> </w:t>
      </w:r>
      <w:r w:rsidRPr="00002E9C">
        <w:t>ihre Resultate auf die Anforderungen ihre</w:t>
      </w:r>
      <w:r w:rsidR="003A33C4">
        <w:t>r</w:t>
      </w:r>
      <w:r w:rsidRPr="00002E9C">
        <w:t xml:space="preserve"> Nutzer ab</w:t>
      </w:r>
      <w:r w:rsidR="003A33C4">
        <w:t>gestimmt sind</w:t>
      </w:r>
      <w:r w:rsidRPr="00002E9C">
        <w:t xml:space="preserve">; ehrliche User Experience ist ihr Reality Check für Erfolg oder Misserfolg. Diejenigen die Feedback geben sind ihre Kommilitonen aber auch wir, die User, die Applikationen wie Uber, </w:t>
      </w:r>
      <w:proofErr w:type="spellStart"/>
      <w:r w:rsidRPr="00002E9C">
        <w:t>Netflix</w:t>
      </w:r>
      <w:proofErr w:type="spellEnd"/>
      <w:r w:rsidRPr="00002E9C">
        <w:t>, Amazon aber auch Sage Software oder Barclays Banking Services nutzen. Sie wissen</w:t>
      </w:r>
      <w:ins w:id="27" w:author="Abl Alexander" w:date="2016-04-01T10:09:00Z">
        <w:r w:rsidR="00060003">
          <w:t>,</w:t>
        </w:r>
      </w:ins>
      <w:r w:rsidRPr="00002E9C">
        <w:t xml:space="preserve"> da</w:t>
      </w:r>
      <w:ins w:id="28" w:author="Abl Alexander" w:date="2016-04-01T10:09:00Z">
        <w:r w:rsidR="00060003">
          <w:t>s</w:t>
        </w:r>
      </w:ins>
      <w:r w:rsidRPr="00002E9C">
        <w:t>s Feedback schnell und sicher in ihre Resultate einfließen muss. Dazu brauchen sie die Lösungen der Anderen. Sie akzeptieren in einer Welt</w:t>
      </w:r>
      <w:r w:rsidR="003A33C4">
        <w:t xml:space="preserve"> zu leben</w:t>
      </w:r>
      <w:r w:rsidRPr="00002E9C">
        <w:t>, die andauernd im Fluss ist und sich stetig verändert</w:t>
      </w:r>
      <w:r w:rsidR="003A33C4">
        <w:t>.</w:t>
      </w:r>
      <w:ins w:id="29" w:author="Abl Alexander" w:date="2016-04-01T10:08:00Z">
        <w:r w:rsidR="00060003">
          <w:t xml:space="preserve"> </w:t>
        </w:r>
      </w:ins>
      <w:r w:rsidR="003A33C4">
        <w:t>Sie</w:t>
      </w:r>
      <w:r w:rsidR="003A33C4" w:rsidRPr="00002E9C">
        <w:t xml:space="preserve"> </w:t>
      </w:r>
      <w:r w:rsidRPr="00002E9C">
        <w:t>passen sich an</w:t>
      </w:r>
      <w:r w:rsidR="003A33C4">
        <w:t>,</w:t>
      </w:r>
      <w:r w:rsidRPr="00002E9C">
        <w:t xml:space="preserve"> indem sie ihre Resultate schnell abänderbar gestalten. Sie haben erkannt, dass ein schnelles Anpassen nur über das  Teilen von Technologien und Wissen führt. Sie schützen ihr geistiges Eigentum indem sie pragmatisch, </w:t>
      </w:r>
      <w:r w:rsidR="00365006" w:rsidRPr="00002E9C">
        <w:t>balan</w:t>
      </w:r>
      <w:r w:rsidR="00365006">
        <w:t>c</w:t>
      </w:r>
      <w:r w:rsidR="00365006" w:rsidRPr="00002E9C">
        <w:t>iert</w:t>
      </w:r>
      <w:r w:rsidRPr="00002E9C">
        <w:t xml:space="preserve"> und fair agieren. </w:t>
      </w:r>
    </w:p>
    <w:p w:rsidR="000B4BE6" w:rsidRDefault="00002E9C">
      <w:r w:rsidRPr="00002E9C">
        <w:t xml:space="preserve">Wir dürfen nicht vergessen, es sind die </w:t>
      </w:r>
      <w:proofErr w:type="spellStart"/>
      <w:r w:rsidRPr="00002E9C">
        <w:t>Geeks</w:t>
      </w:r>
      <w:proofErr w:type="spellEnd"/>
      <w:ins w:id="30" w:author="Abl Alexander" w:date="2016-04-01T10:09:00Z">
        <w:r w:rsidR="000D0D8A">
          <w:t>,</w:t>
        </w:r>
      </w:ins>
      <w:r w:rsidRPr="00002E9C">
        <w:t xml:space="preserve"> die sich organisieren</w:t>
      </w:r>
      <w:r w:rsidR="003A33C4">
        <w:t>.</w:t>
      </w:r>
      <w:r w:rsidRPr="00002E9C">
        <w:t xml:space="preserve"> </w:t>
      </w:r>
      <w:r w:rsidR="003A33C4">
        <w:t>S</w:t>
      </w:r>
      <w:r w:rsidRPr="00002E9C">
        <w:t>ie sind nicht naiv. Sie wissen um die Bedrohungen im Internet und auch das Clouds wie Amazons AWS oder gar eine Dropbox Risiken in sich bergen und sie wissen auch, dass Gesetze einzuhalten sind. Sie habe</w:t>
      </w:r>
      <w:r w:rsidR="00365006">
        <w:t>n</w:t>
      </w:r>
      <w:r w:rsidRPr="00002E9C">
        <w:t xml:space="preserve"> aber auch verstanden, dass nur offenes Denken, </w:t>
      </w:r>
      <w:r w:rsidR="003A33C4" w:rsidRPr="00002E9C">
        <w:t>das Reduzieren der Angst vor Veränderungen</w:t>
      </w:r>
      <w:r w:rsidR="003A33C4">
        <w:t xml:space="preserve">, sowie </w:t>
      </w:r>
      <w:r w:rsidRPr="00002E9C">
        <w:t xml:space="preserve">das Ausprobieren von Technologien, </w:t>
      </w:r>
      <w:r w:rsidR="003A33C4">
        <w:t>diese</w:t>
      </w:r>
      <w:r w:rsidR="003A33C4" w:rsidRPr="00002E9C">
        <w:t xml:space="preserve"> </w:t>
      </w:r>
      <w:r w:rsidRPr="00002E9C">
        <w:t xml:space="preserve">überhaupt </w:t>
      </w:r>
      <w:r w:rsidR="003A33C4">
        <w:t xml:space="preserve">erst </w:t>
      </w:r>
      <w:r w:rsidRPr="00002E9C">
        <w:t xml:space="preserve">ermöglichen. </w:t>
      </w:r>
    </w:p>
    <w:p w:rsidR="000B4BE6" w:rsidRDefault="00002E9C">
      <w:r w:rsidRPr="00002E9C">
        <w:t>Je einfacher Veränderung ist, je schneller ein Feature freigeschaltet oder eine nicht funktionierende Funktion abgeschaltet werden kann, desto eher funktioniert Innovation. Letzteres wird über Vorgehensweisen, die wir heute als agil bezeichnen</w:t>
      </w:r>
      <w:ins w:id="31" w:author="Abl Alexander" w:date="2016-04-01T10:09:00Z">
        <w:r w:rsidR="000D0D8A">
          <w:t>,</w:t>
        </w:r>
      </w:ins>
      <w:r w:rsidRPr="00002E9C">
        <w:t xml:space="preserve"> erreicht; Veränderung soll einfach, billig und schnell möglich sein</w:t>
      </w:r>
      <w:r w:rsidR="000B4BE6">
        <w:t>.</w:t>
      </w:r>
      <w:r w:rsidRPr="00002E9C">
        <w:t xml:space="preserve"> </w:t>
      </w:r>
      <w:r w:rsidR="000B4BE6">
        <w:t>D</w:t>
      </w:r>
      <w:r w:rsidR="000B4BE6" w:rsidRPr="00002E9C">
        <w:t xml:space="preserve">ie </w:t>
      </w:r>
      <w:r w:rsidRPr="00002E9C">
        <w:t xml:space="preserve">Community bietet die technologische Basis dafür, die es vor wenigen Jahren in der Form noch nicht gab. Es sind </w:t>
      </w:r>
      <w:del w:id="32" w:author="Abl Alexander" w:date="2016-04-01T10:00:00Z">
        <w:r w:rsidRPr="00002E9C" w:rsidDel="00E223C3">
          <w:delText xml:space="preserve">die </w:delText>
        </w:r>
      </w:del>
      <w:commentRangeStart w:id="33"/>
      <w:proofErr w:type="spellStart"/>
      <w:r w:rsidRPr="00002E9C">
        <w:t>Geeks</w:t>
      </w:r>
      <w:commentRangeEnd w:id="33"/>
      <w:proofErr w:type="spellEnd"/>
      <w:r w:rsidR="000B4BE6">
        <w:rPr>
          <w:rStyle w:val="Kommentarzeichen"/>
        </w:rPr>
        <w:commentReference w:id="33"/>
      </w:r>
      <w:ins w:id="34" w:author="Abl Alexander" w:date="2016-04-01T10:00:00Z">
        <w:r w:rsidR="00E223C3">
          <w:t>, Tüftler und meist die intelligentesten von uns</w:t>
        </w:r>
      </w:ins>
      <w:r w:rsidRPr="00002E9C">
        <w:t>, was sie machen hat den Anspruch zu funktionieren</w:t>
      </w:r>
      <w:r w:rsidR="000B4BE6">
        <w:t>;</w:t>
      </w:r>
      <w:r w:rsidRPr="00002E9C">
        <w:t xml:space="preserve"> technische Exzellenz und fehlerfreie Systeme sind ihr Ziel. Ihre Resultate haben höchstens einen oder zwei Fehler pro Lieferung, nicht hundert oder tausende. Sie schreiben Tests bevor sie entwickeln und ihnen passiert ein Fehler nur einmal. </w:t>
      </w:r>
    </w:p>
    <w:p w:rsidR="000B4BE6" w:rsidRDefault="00002E9C">
      <w:r w:rsidRPr="00002E9C">
        <w:t xml:space="preserve">Mehr als 40 Jahre alte Konzepte der Informatik wie </w:t>
      </w:r>
      <w:proofErr w:type="spellStart"/>
      <w:r w:rsidRPr="00002E9C">
        <w:t>Divide</w:t>
      </w:r>
      <w:proofErr w:type="spellEnd"/>
      <w:r w:rsidRPr="00002E9C">
        <w:t xml:space="preserve"> </w:t>
      </w:r>
      <w:proofErr w:type="spellStart"/>
      <w:r w:rsidRPr="00002E9C">
        <w:t>and</w:t>
      </w:r>
      <w:proofErr w:type="spellEnd"/>
      <w:r w:rsidRPr="00002E9C">
        <w:t xml:space="preserve"> </w:t>
      </w:r>
      <w:proofErr w:type="spellStart"/>
      <w:r w:rsidRPr="00002E9C">
        <w:t>Conquer</w:t>
      </w:r>
      <w:proofErr w:type="spellEnd"/>
      <w:r w:rsidRPr="00002E9C">
        <w:t xml:space="preserve"> führen zu Architekturen</w:t>
      </w:r>
      <w:ins w:id="35" w:author="Abl Alexander" w:date="2016-04-01T10:09:00Z">
        <w:r w:rsidR="000D0D8A">
          <w:t>,</w:t>
        </w:r>
      </w:ins>
      <w:r w:rsidRPr="00002E9C">
        <w:t xml:space="preserve"> die wir vor 10 Jahren Service </w:t>
      </w:r>
      <w:proofErr w:type="spellStart"/>
      <w:r w:rsidRPr="00002E9C">
        <w:t>Oriented</w:t>
      </w:r>
      <w:proofErr w:type="spellEnd"/>
      <w:r w:rsidRPr="00002E9C">
        <w:t xml:space="preserve"> </w:t>
      </w:r>
      <w:proofErr w:type="spellStart"/>
      <w:r w:rsidRPr="00002E9C">
        <w:t>Architecture</w:t>
      </w:r>
      <w:proofErr w:type="spellEnd"/>
      <w:r w:rsidRPr="00002E9C">
        <w:t xml:space="preserve"> und heute Mikroservices nennen. Heutige Technologien unterstützen diesen kulturellen Wandel in der IT Industrie besser als nie zuvor. So wie objektorientiertes Programmieren als ein Konzept für Menschen eingeführt wurde, da wir unsere Welt in Objekten wahrnehmen, sind agiles Vorgehen und das Aufspalten von komplexen Systemen in beherrschbare Teile ebenfalls Konzepte für Menschen. Menschen die nicht länger in Konzernen arbeiten wollen, die von Politik und Netzwerken beherrscht werden, sondern in denen Ehrlichkeit und Transparenz durch vernünftige Entscheidungen des Managements manifestiert ist.</w:t>
      </w:r>
    </w:p>
    <w:p w:rsidR="000B4BE6" w:rsidRDefault="00002E9C">
      <w:r w:rsidRPr="00002E9C">
        <w:t>Unternehmen welche die „Chain-</w:t>
      </w:r>
      <w:proofErr w:type="spellStart"/>
      <w:r w:rsidRPr="00002E9C">
        <w:t>Of</w:t>
      </w:r>
      <w:proofErr w:type="spellEnd"/>
      <w:r w:rsidRPr="00002E9C">
        <w:t>-</w:t>
      </w:r>
      <w:proofErr w:type="spellStart"/>
      <w:r w:rsidRPr="00002E9C">
        <w:t>Blame</w:t>
      </w:r>
      <w:proofErr w:type="spellEnd"/>
      <w:r w:rsidRPr="00002E9C">
        <w:t xml:space="preserve">“ durchbrechen, ihre Entscheidungen auf jene Information und beständige Ausbildung stützen, die sie gratis von den kontinuierlich abgelieferten Resultaten ihrer </w:t>
      </w:r>
      <w:proofErr w:type="spellStart"/>
      <w:r w:rsidRPr="00002E9C">
        <w:t>Geeks</w:t>
      </w:r>
      <w:proofErr w:type="spellEnd"/>
      <w:r w:rsidRPr="00002E9C">
        <w:t xml:space="preserve"> und </w:t>
      </w:r>
      <w:proofErr w:type="spellStart"/>
      <w:r w:rsidRPr="00002E9C">
        <w:t>Nerds</w:t>
      </w:r>
      <w:proofErr w:type="spellEnd"/>
      <w:r w:rsidRPr="00002E9C">
        <w:t xml:space="preserve"> bekommen, werden erfolgreich sein. Dabei spielt Feedback und User Experience wohl die entscheidende Rolle. Je offener und schneller das Feedback das Management erreicht und je offensichtlicher diese Daten Entscheidungen fordern, desto besser werden diese sein und Organisationen an einem Strang ziehen lassen. </w:t>
      </w:r>
    </w:p>
    <w:p w:rsidR="00B24C82" w:rsidRDefault="00002E9C">
      <w:r w:rsidRPr="00002E9C">
        <w:t xml:space="preserve">Schlagworte wie Agilität, </w:t>
      </w:r>
      <w:proofErr w:type="spellStart"/>
      <w:r w:rsidRPr="00002E9C">
        <w:t>Continous</w:t>
      </w:r>
      <w:proofErr w:type="spellEnd"/>
      <w:r w:rsidRPr="00002E9C">
        <w:t xml:space="preserve"> </w:t>
      </w:r>
      <w:proofErr w:type="spellStart"/>
      <w:r w:rsidRPr="00002E9C">
        <w:t>Delivery</w:t>
      </w:r>
      <w:proofErr w:type="spellEnd"/>
      <w:r w:rsidRPr="00002E9C">
        <w:t xml:space="preserve">, </w:t>
      </w:r>
      <w:del w:id="36" w:author="Abl Alexander" w:date="2016-04-01T10:10:00Z">
        <w:r w:rsidRPr="00002E9C" w:rsidDel="000D0D8A">
          <w:delText xml:space="preserve">Devide </w:delText>
        </w:r>
      </w:del>
      <w:proofErr w:type="spellStart"/>
      <w:ins w:id="37" w:author="Abl Alexander" w:date="2016-04-01T10:10:00Z">
        <w:r w:rsidR="000D0D8A" w:rsidRPr="00002E9C">
          <w:t>D</w:t>
        </w:r>
        <w:r w:rsidR="000D0D8A">
          <w:t>i</w:t>
        </w:r>
        <w:r w:rsidR="000D0D8A" w:rsidRPr="00002E9C">
          <w:t>vide</w:t>
        </w:r>
        <w:proofErr w:type="spellEnd"/>
        <w:r w:rsidR="000D0D8A" w:rsidRPr="00002E9C">
          <w:t xml:space="preserve"> </w:t>
        </w:r>
      </w:ins>
      <w:proofErr w:type="spellStart"/>
      <w:r w:rsidRPr="00002E9C">
        <w:t>and</w:t>
      </w:r>
      <w:proofErr w:type="spellEnd"/>
      <w:r w:rsidRPr="00002E9C">
        <w:t xml:space="preserve"> </w:t>
      </w:r>
      <w:proofErr w:type="spellStart"/>
      <w:r w:rsidRPr="00002E9C">
        <w:t>Conquer</w:t>
      </w:r>
      <w:proofErr w:type="spellEnd"/>
      <w:r w:rsidRPr="00002E9C">
        <w:t xml:space="preserve"> revolutionieren derzeit die IT Industrie. Es sind nicht Forderungen von einigen Hippies oder Querdenkern</w:t>
      </w:r>
      <w:ins w:id="38" w:author="Abl Alexander" w:date="2016-04-01T10:10:00Z">
        <w:r w:rsidR="000D0D8A">
          <w:t>,</w:t>
        </w:r>
      </w:ins>
      <w:r w:rsidRPr="00002E9C">
        <w:t xml:space="preserve"> sondern ein Resultat </w:t>
      </w:r>
      <w:r w:rsidRPr="00002E9C">
        <w:lastRenderedPageBreak/>
        <w:t>der technologischen Weiterentwicklung und der Schnelligkeit unserer Zeit</w:t>
      </w:r>
      <w:ins w:id="39" w:author="Abl Alexander" w:date="2016-04-01T10:10:00Z">
        <w:r w:rsidR="000D0D8A">
          <w:t>,</w:t>
        </w:r>
      </w:ins>
      <w:r w:rsidRPr="00002E9C">
        <w:t xml:space="preserve"> die auch unsere intelligentesten, die </w:t>
      </w:r>
      <w:proofErr w:type="spellStart"/>
      <w:r w:rsidRPr="00002E9C">
        <w:t>Geeks</w:t>
      </w:r>
      <w:proofErr w:type="spellEnd"/>
      <w:r w:rsidRPr="00002E9C">
        <w:t xml:space="preserve"> und </w:t>
      </w:r>
      <w:proofErr w:type="spellStart"/>
      <w:r w:rsidRPr="00002E9C">
        <w:t>Nerds</w:t>
      </w:r>
      <w:proofErr w:type="spellEnd"/>
      <w:r w:rsidRPr="00002E9C">
        <w:t>, anders nicht bewältigen werden können.</w:t>
      </w:r>
      <w:r w:rsidR="00D54F70">
        <w:t xml:space="preserve"> </w:t>
      </w:r>
    </w:p>
    <w:p w:rsidR="00F30D25" w:rsidDel="000D0D8A" w:rsidRDefault="00A90BA1">
      <w:pPr>
        <w:rPr>
          <w:del w:id="40" w:author="Abl Alexander" w:date="2016-04-01T10:10:00Z"/>
        </w:rPr>
      </w:pPr>
      <w:bookmarkStart w:id="41" w:name="_GoBack"/>
      <w:bookmarkEnd w:id="41"/>
      <w:del w:id="42" w:author="Abl Alexander" w:date="2016-04-01T10:10:00Z">
        <w:r w:rsidDel="000D0D8A">
          <w:delText>Echt cool. Du solltest mehr bloggen… Ein Vorschlag wäre z.B. hier:</w:delText>
        </w:r>
      </w:del>
    </w:p>
    <w:p w:rsidR="00A90BA1" w:rsidDel="000D0D8A" w:rsidRDefault="00171D84">
      <w:pPr>
        <w:rPr>
          <w:del w:id="43" w:author="Abl Alexander" w:date="2016-04-01T10:10:00Z"/>
        </w:rPr>
      </w:pPr>
      <w:del w:id="44" w:author="Abl Alexander" w:date="2016-04-01T10:10:00Z">
        <w:r w:rsidDel="000D0D8A">
          <w:fldChar w:fldCharType="begin"/>
        </w:r>
        <w:r w:rsidDel="000D0D8A">
          <w:delInstrText xml:space="preserve"> HYPERLINK "http://kibsi-global.kapsch.co.at/ktc/ktc/eng/inno/eiblog/Default.aspx" </w:delInstrText>
        </w:r>
        <w:r w:rsidDel="000D0D8A">
          <w:fldChar w:fldCharType="separate"/>
        </w:r>
        <w:r w:rsidR="00A90BA1" w:rsidRPr="00D366AF" w:rsidDel="000D0D8A">
          <w:rPr>
            <w:rStyle w:val="Hyperlink"/>
          </w:rPr>
          <w:delText>http://kibsi-global.kapsch.co.at/ktc/ktc/eng/inno/eiblog/Default.aspx</w:delText>
        </w:r>
        <w:r w:rsidDel="000D0D8A">
          <w:rPr>
            <w:rStyle w:val="Hyperlink"/>
          </w:rPr>
          <w:fldChar w:fldCharType="end"/>
        </w:r>
      </w:del>
    </w:p>
    <w:p w:rsidR="00A90BA1" w:rsidRPr="000B4BE6" w:rsidRDefault="00A90BA1">
      <w:del w:id="45" w:author="Abl Alexander" w:date="2016-04-01T10:10:00Z">
        <w:r w:rsidDel="000D0D8A">
          <w:delText>Wir könnten eine neue Kategorie „My View“ oder so einführen…</w:delText>
        </w:r>
      </w:del>
    </w:p>
    <w:sectPr w:rsidR="00A90BA1" w:rsidRPr="000B4BE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ürtler Johannes" w:date="2016-03-30T17:24:00Z" w:initials="JFU">
    <w:p w:rsidR="00733C19" w:rsidRDefault="00733C19">
      <w:pPr>
        <w:pStyle w:val="Kommentartext"/>
      </w:pPr>
      <w:r>
        <w:rPr>
          <w:rStyle w:val="Kommentarzeichen"/>
        </w:rPr>
        <w:annotationRef/>
      </w:r>
      <w:r>
        <w:t>Scheint mir etwas wenig zu sein, weil heute ja jeder z.B. irgendeine Website zusammenstöpseln kann. Gibt’s da eine Referenz? Bezogen auf Österreich wären das rund 20.000 Personen.</w:t>
      </w:r>
    </w:p>
  </w:comment>
  <w:comment w:id="4" w:author="Fürtler Johannes" w:date="2016-03-30T17:26:00Z" w:initials="JFU">
    <w:p w:rsidR="00BB7A9C" w:rsidRDefault="00BB7A9C">
      <w:pPr>
        <w:pStyle w:val="Kommentartext"/>
      </w:pPr>
      <w:r>
        <w:rPr>
          <w:rStyle w:val="Kommentarzeichen"/>
        </w:rPr>
        <w:annotationRef/>
      </w:r>
      <w:r>
        <w:t>Vielleicht Reihenfolge umdrehen?</w:t>
      </w:r>
    </w:p>
  </w:comment>
  <w:comment w:id="5" w:author="Fürtler Johannes" w:date="2016-03-30T17:51:00Z" w:initials="JFU">
    <w:p w:rsidR="00BB7A9C" w:rsidRDefault="00BB7A9C">
      <w:pPr>
        <w:pStyle w:val="Kommentartext"/>
      </w:pPr>
      <w:r>
        <w:rPr>
          <w:rStyle w:val="Kommentarzeichen"/>
        </w:rPr>
        <w:annotationRef/>
      </w:r>
      <w:r>
        <w:t xml:space="preserve">Wohl potentiell </w:t>
      </w:r>
      <w:proofErr w:type="spellStart"/>
      <w:r>
        <w:t>millionen</w:t>
      </w:r>
      <w:proofErr w:type="spellEnd"/>
      <w:r w:rsidR="000B4BE6">
        <w:t>?</w:t>
      </w:r>
    </w:p>
  </w:comment>
  <w:comment w:id="6" w:author="Fürtler Johannes" w:date="2016-03-30T17:29:00Z" w:initials="JFU">
    <w:p w:rsidR="00BB7A9C" w:rsidRDefault="00BB7A9C">
      <w:pPr>
        <w:pStyle w:val="Kommentartext"/>
      </w:pPr>
      <w:r>
        <w:rPr>
          <w:rStyle w:val="Kommentarzeichen"/>
        </w:rPr>
        <w:annotationRef/>
      </w:r>
      <w:r>
        <w:t xml:space="preserve">Bin ein Gender-Fan… und </w:t>
      </w:r>
      <w:proofErr w:type="spellStart"/>
      <w:r>
        <w:t>nehm</w:t>
      </w:r>
      <w:proofErr w:type="spellEnd"/>
      <w:r>
        <w:t xml:space="preserve"> gerne das Binnen-I auch wenn es der Duden nicht vorsieht…</w:t>
      </w:r>
    </w:p>
  </w:comment>
  <w:comment w:id="10" w:author="Fürtler Johannes" w:date="2016-03-30T17:52:00Z" w:initials="JFU">
    <w:p w:rsidR="000B4BE6" w:rsidRDefault="000B4BE6">
      <w:pPr>
        <w:pStyle w:val="Kommentartext"/>
      </w:pPr>
      <w:r>
        <w:rPr>
          <w:rStyle w:val="Kommentarzeichen"/>
        </w:rPr>
        <w:annotationRef/>
      </w:r>
      <w:r>
        <w:t>Jahrhunderte?</w:t>
      </w:r>
    </w:p>
  </w:comment>
  <w:comment w:id="12" w:author="Fürtler Johannes" w:date="2016-03-30T17:32:00Z" w:initials="JFU">
    <w:p w:rsidR="00BB7A9C" w:rsidRDefault="00BB7A9C">
      <w:pPr>
        <w:pStyle w:val="Kommentartext"/>
      </w:pPr>
      <w:r>
        <w:rPr>
          <w:rStyle w:val="Kommentarzeichen"/>
        </w:rPr>
        <w:annotationRef/>
      </w:r>
      <w:r>
        <w:t>Die das auch heute noch als lächerlich abtut.</w:t>
      </w:r>
    </w:p>
  </w:comment>
  <w:comment w:id="15" w:author="Fürtler Johannes" w:date="2016-03-30T17:34:00Z" w:initials="JFU">
    <w:p w:rsidR="00BB7A9C" w:rsidRDefault="00BB7A9C">
      <w:pPr>
        <w:pStyle w:val="Kommentartext"/>
      </w:pPr>
      <w:r>
        <w:rPr>
          <w:rStyle w:val="Kommentarzeichen"/>
        </w:rPr>
        <w:annotationRef/>
      </w:r>
      <w:r>
        <w:t>Es erscheint mir nicht plausibel, warum da nur SW-Entwickler (wie auch immer definiert) teilhaben. Anwender?</w:t>
      </w:r>
    </w:p>
  </w:comment>
  <w:comment w:id="16" w:author="Fürtler Johannes" w:date="2016-03-30T17:54:00Z" w:initials="JFU">
    <w:p w:rsidR="000B4BE6" w:rsidRDefault="000B4BE6">
      <w:pPr>
        <w:pStyle w:val="Kommentartext"/>
      </w:pPr>
      <w:r>
        <w:rPr>
          <w:rStyle w:val="Kommentarzeichen"/>
        </w:rPr>
        <w:annotationRef/>
      </w:r>
      <w:r>
        <w:t>Sehr plakativ natürlich die Auswüchse in negative Richtung. Stichwort IS.</w:t>
      </w:r>
    </w:p>
  </w:comment>
  <w:comment w:id="33" w:author="Fürtler Johannes" w:date="2016-03-30T18:00:00Z" w:initials="JFU">
    <w:p w:rsidR="000B4BE6" w:rsidRDefault="000B4BE6">
      <w:pPr>
        <w:pStyle w:val="Kommentartext"/>
      </w:pPr>
      <w:r>
        <w:rPr>
          <w:rStyle w:val="Kommentarzeichen"/>
        </w:rPr>
        <w:annotationRef/>
      </w:r>
      <w:r>
        <w:t xml:space="preserve">Fehlt hier was? Es sind die </w:t>
      </w:r>
      <w:proofErr w:type="spellStart"/>
      <w:r>
        <w:t>Geeks</w:t>
      </w:r>
      <w:proofErr w:type="spellEnd"/>
      <w:r>
        <w:t xml:space="preserve"> </w:t>
      </w:r>
      <w:r w:rsidRPr="00A90BA1">
        <w:rPr>
          <w:b/>
        </w:rPr>
        <w:t>die ersten welche die Technologie nutzen</w:t>
      </w:r>
      <w:r>
        <w:t>. Was sie machen 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D84" w:rsidRDefault="00171D84" w:rsidP="00060003">
      <w:pPr>
        <w:spacing w:after="0" w:line="240" w:lineRule="auto"/>
      </w:pPr>
      <w:r>
        <w:separator/>
      </w:r>
    </w:p>
  </w:endnote>
  <w:endnote w:type="continuationSeparator" w:id="0">
    <w:p w:rsidR="00171D84" w:rsidRDefault="00171D84" w:rsidP="0006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D84" w:rsidRDefault="00171D84" w:rsidP="00060003">
      <w:pPr>
        <w:spacing w:after="0" w:line="240" w:lineRule="auto"/>
      </w:pPr>
      <w:r>
        <w:separator/>
      </w:r>
    </w:p>
  </w:footnote>
  <w:footnote w:type="continuationSeparator" w:id="0">
    <w:p w:rsidR="00171D84" w:rsidRDefault="00171D84" w:rsidP="00060003">
      <w:pPr>
        <w:spacing w:after="0" w:line="240" w:lineRule="auto"/>
      </w:pPr>
      <w:r>
        <w:continuationSeparator/>
      </w:r>
    </w:p>
  </w:footnote>
  <w:footnote w:id="1">
    <w:p w:rsidR="00060003" w:rsidRDefault="00060003">
      <w:pPr>
        <w:pStyle w:val="Funotentext"/>
      </w:pPr>
      <w:ins w:id="2" w:author="Abl Alexander" w:date="2016-04-01T10:03:00Z">
        <w:r>
          <w:rPr>
            <w:rStyle w:val="Funotenzeichen"/>
          </w:rPr>
          <w:footnoteRef/>
        </w:r>
        <w:r>
          <w:t xml:space="preserve"> </w:t>
        </w:r>
        <w:r w:rsidRPr="00060003">
          <w:t>http://www.infoq.com/news/2014/01/IDC-software-developers</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06"/>
    <w:rsid w:val="00002E9C"/>
    <w:rsid w:val="00003685"/>
    <w:rsid w:val="00005A43"/>
    <w:rsid w:val="00006936"/>
    <w:rsid w:val="00034906"/>
    <w:rsid w:val="00060003"/>
    <w:rsid w:val="00060E4E"/>
    <w:rsid w:val="000630D7"/>
    <w:rsid w:val="000935F8"/>
    <w:rsid w:val="00097496"/>
    <w:rsid w:val="000B4BE6"/>
    <w:rsid w:val="000D0C45"/>
    <w:rsid w:val="000D0D8A"/>
    <w:rsid w:val="000D6202"/>
    <w:rsid w:val="00115D2F"/>
    <w:rsid w:val="0012421B"/>
    <w:rsid w:val="00146CB1"/>
    <w:rsid w:val="001544A8"/>
    <w:rsid w:val="00157BE1"/>
    <w:rsid w:val="00166F18"/>
    <w:rsid w:val="00171D84"/>
    <w:rsid w:val="00185E99"/>
    <w:rsid w:val="001940B1"/>
    <w:rsid w:val="001A0C44"/>
    <w:rsid w:val="001A70D2"/>
    <w:rsid w:val="001B694C"/>
    <w:rsid w:val="001C7776"/>
    <w:rsid w:val="001D62B4"/>
    <w:rsid w:val="002017C8"/>
    <w:rsid w:val="00203F28"/>
    <w:rsid w:val="00226F0F"/>
    <w:rsid w:val="002332FB"/>
    <w:rsid w:val="00273545"/>
    <w:rsid w:val="00280C4A"/>
    <w:rsid w:val="00290CFE"/>
    <w:rsid w:val="002912B5"/>
    <w:rsid w:val="00296A1F"/>
    <w:rsid w:val="002B7C3D"/>
    <w:rsid w:val="002C2A61"/>
    <w:rsid w:val="002C6380"/>
    <w:rsid w:val="002E521A"/>
    <w:rsid w:val="002F38CB"/>
    <w:rsid w:val="00305430"/>
    <w:rsid w:val="00305C50"/>
    <w:rsid w:val="00314C84"/>
    <w:rsid w:val="0032177A"/>
    <w:rsid w:val="003418FF"/>
    <w:rsid w:val="00342597"/>
    <w:rsid w:val="00347753"/>
    <w:rsid w:val="00347985"/>
    <w:rsid w:val="00347A9F"/>
    <w:rsid w:val="003606FE"/>
    <w:rsid w:val="00365006"/>
    <w:rsid w:val="003677D0"/>
    <w:rsid w:val="00394544"/>
    <w:rsid w:val="003959E6"/>
    <w:rsid w:val="003A1F5E"/>
    <w:rsid w:val="003A33C4"/>
    <w:rsid w:val="003A3BDD"/>
    <w:rsid w:val="003D5AF7"/>
    <w:rsid w:val="003F2B91"/>
    <w:rsid w:val="003F5472"/>
    <w:rsid w:val="003F626C"/>
    <w:rsid w:val="003F63BC"/>
    <w:rsid w:val="00401035"/>
    <w:rsid w:val="00405F87"/>
    <w:rsid w:val="00424306"/>
    <w:rsid w:val="0042748C"/>
    <w:rsid w:val="004276F7"/>
    <w:rsid w:val="00436363"/>
    <w:rsid w:val="00446C26"/>
    <w:rsid w:val="00461397"/>
    <w:rsid w:val="00465E17"/>
    <w:rsid w:val="0047769C"/>
    <w:rsid w:val="00482902"/>
    <w:rsid w:val="00486299"/>
    <w:rsid w:val="004868AF"/>
    <w:rsid w:val="00487079"/>
    <w:rsid w:val="004C0226"/>
    <w:rsid w:val="004C4F61"/>
    <w:rsid w:val="004D52FD"/>
    <w:rsid w:val="005013D0"/>
    <w:rsid w:val="005068F5"/>
    <w:rsid w:val="0051719F"/>
    <w:rsid w:val="005569B3"/>
    <w:rsid w:val="005575A7"/>
    <w:rsid w:val="00561CB1"/>
    <w:rsid w:val="005634A7"/>
    <w:rsid w:val="00567079"/>
    <w:rsid w:val="00571E5C"/>
    <w:rsid w:val="00590DEF"/>
    <w:rsid w:val="00593E14"/>
    <w:rsid w:val="00595ED3"/>
    <w:rsid w:val="005973E6"/>
    <w:rsid w:val="005F7267"/>
    <w:rsid w:val="00612105"/>
    <w:rsid w:val="00647541"/>
    <w:rsid w:val="006527B4"/>
    <w:rsid w:val="0065582A"/>
    <w:rsid w:val="00666DFE"/>
    <w:rsid w:val="00681E75"/>
    <w:rsid w:val="00685415"/>
    <w:rsid w:val="006D1AB1"/>
    <w:rsid w:val="006E14A9"/>
    <w:rsid w:val="006E50F5"/>
    <w:rsid w:val="006E599D"/>
    <w:rsid w:val="006F1BDB"/>
    <w:rsid w:val="006F2EF7"/>
    <w:rsid w:val="006F7C2F"/>
    <w:rsid w:val="00707C4C"/>
    <w:rsid w:val="007301E6"/>
    <w:rsid w:val="007337EB"/>
    <w:rsid w:val="00733C19"/>
    <w:rsid w:val="00741995"/>
    <w:rsid w:val="00741CB7"/>
    <w:rsid w:val="00760E27"/>
    <w:rsid w:val="007825FB"/>
    <w:rsid w:val="00787BD4"/>
    <w:rsid w:val="00794894"/>
    <w:rsid w:val="007A6517"/>
    <w:rsid w:val="007B417C"/>
    <w:rsid w:val="007B6A64"/>
    <w:rsid w:val="007B7E97"/>
    <w:rsid w:val="007C6C0D"/>
    <w:rsid w:val="007D6263"/>
    <w:rsid w:val="007D7061"/>
    <w:rsid w:val="007E6369"/>
    <w:rsid w:val="007F239F"/>
    <w:rsid w:val="00807597"/>
    <w:rsid w:val="00816D1B"/>
    <w:rsid w:val="0087078F"/>
    <w:rsid w:val="008A55C4"/>
    <w:rsid w:val="008B0F29"/>
    <w:rsid w:val="008D5D27"/>
    <w:rsid w:val="008E1748"/>
    <w:rsid w:val="008E3FB5"/>
    <w:rsid w:val="008E7259"/>
    <w:rsid w:val="008F0890"/>
    <w:rsid w:val="008F08B2"/>
    <w:rsid w:val="00904F99"/>
    <w:rsid w:val="0092087D"/>
    <w:rsid w:val="00930D83"/>
    <w:rsid w:val="00937454"/>
    <w:rsid w:val="009471AA"/>
    <w:rsid w:val="009612B4"/>
    <w:rsid w:val="009F0CA1"/>
    <w:rsid w:val="00A02756"/>
    <w:rsid w:val="00A43652"/>
    <w:rsid w:val="00A5227D"/>
    <w:rsid w:val="00A60EA6"/>
    <w:rsid w:val="00A73D70"/>
    <w:rsid w:val="00A855D3"/>
    <w:rsid w:val="00A87EC0"/>
    <w:rsid w:val="00A90BA1"/>
    <w:rsid w:val="00A94CB3"/>
    <w:rsid w:val="00A9615A"/>
    <w:rsid w:val="00AB62EC"/>
    <w:rsid w:val="00AC5CD5"/>
    <w:rsid w:val="00AD762F"/>
    <w:rsid w:val="00B249E2"/>
    <w:rsid w:val="00B24C82"/>
    <w:rsid w:val="00B35BA5"/>
    <w:rsid w:val="00B5693B"/>
    <w:rsid w:val="00B83345"/>
    <w:rsid w:val="00B83A94"/>
    <w:rsid w:val="00B83C25"/>
    <w:rsid w:val="00B8688D"/>
    <w:rsid w:val="00B93D35"/>
    <w:rsid w:val="00BA0F23"/>
    <w:rsid w:val="00BA5941"/>
    <w:rsid w:val="00BB2D38"/>
    <w:rsid w:val="00BB7A9C"/>
    <w:rsid w:val="00BC2FEB"/>
    <w:rsid w:val="00BE4605"/>
    <w:rsid w:val="00C02125"/>
    <w:rsid w:val="00C06D42"/>
    <w:rsid w:val="00C16710"/>
    <w:rsid w:val="00C17B52"/>
    <w:rsid w:val="00C26662"/>
    <w:rsid w:val="00C27D9B"/>
    <w:rsid w:val="00C37532"/>
    <w:rsid w:val="00C538A7"/>
    <w:rsid w:val="00C539D4"/>
    <w:rsid w:val="00C54DDA"/>
    <w:rsid w:val="00C72C86"/>
    <w:rsid w:val="00C84B60"/>
    <w:rsid w:val="00C86893"/>
    <w:rsid w:val="00C94CFD"/>
    <w:rsid w:val="00C97518"/>
    <w:rsid w:val="00CA02E4"/>
    <w:rsid w:val="00CB1720"/>
    <w:rsid w:val="00CC2FB6"/>
    <w:rsid w:val="00CF1E8B"/>
    <w:rsid w:val="00CF5ED2"/>
    <w:rsid w:val="00D01E96"/>
    <w:rsid w:val="00D055B6"/>
    <w:rsid w:val="00D332B1"/>
    <w:rsid w:val="00D43E3F"/>
    <w:rsid w:val="00D54F70"/>
    <w:rsid w:val="00D5725D"/>
    <w:rsid w:val="00D66B26"/>
    <w:rsid w:val="00D82127"/>
    <w:rsid w:val="00D8794A"/>
    <w:rsid w:val="00D948B0"/>
    <w:rsid w:val="00DA110B"/>
    <w:rsid w:val="00DA6E26"/>
    <w:rsid w:val="00DB12A4"/>
    <w:rsid w:val="00DE557E"/>
    <w:rsid w:val="00DF5695"/>
    <w:rsid w:val="00E0786C"/>
    <w:rsid w:val="00E11E90"/>
    <w:rsid w:val="00E13427"/>
    <w:rsid w:val="00E20B24"/>
    <w:rsid w:val="00E223C3"/>
    <w:rsid w:val="00E56CD7"/>
    <w:rsid w:val="00E64DC6"/>
    <w:rsid w:val="00E83D9C"/>
    <w:rsid w:val="00EA0E5A"/>
    <w:rsid w:val="00EA1B0B"/>
    <w:rsid w:val="00EA5824"/>
    <w:rsid w:val="00EB33F5"/>
    <w:rsid w:val="00EC51D5"/>
    <w:rsid w:val="00ED51E8"/>
    <w:rsid w:val="00ED5520"/>
    <w:rsid w:val="00EE4209"/>
    <w:rsid w:val="00EF2CCA"/>
    <w:rsid w:val="00F00256"/>
    <w:rsid w:val="00F30D25"/>
    <w:rsid w:val="00F31179"/>
    <w:rsid w:val="00F46C92"/>
    <w:rsid w:val="00F65073"/>
    <w:rsid w:val="00F87F83"/>
    <w:rsid w:val="00F91B50"/>
    <w:rsid w:val="00F968AD"/>
    <w:rsid w:val="00FC2992"/>
    <w:rsid w:val="00FD10D4"/>
    <w:rsid w:val="00FD1AEA"/>
    <w:rsid w:val="00FD3778"/>
    <w:rsid w:val="00FE3BF8"/>
    <w:rsid w:val="00FE553B"/>
    <w:rsid w:val="00FF5E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027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2756"/>
    <w:rPr>
      <w:rFonts w:ascii="Tahoma" w:hAnsi="Tahoma" w:cs="Tahoma"/>
      <w:sz w:val="16"/>
      <w:szCs w:val="16"/>
    </w:rPr>
  </w:style>
  <w:style w:type="character" w:styleId="Kommentarzeichen">
    <w:name w:val="annotation reference"/>
    <w:basedOn w:val="Absatz-Standardschriftart"/>
    <w:uiPriority w:val="99"/>
    <w:semiHidden/>
    <w:unhideWhenUsed/>
    <w:rsid w:val="00733C19"/>
    <w:rPr>
      <w:sz w:val="16"/>
      <w:szCs w:val="16"/>
    </w:rPr>
  </w:style>
  <w:style w:type="paragraph" w:styleId="Kommentartext">
    <w:name w:val="annotation text"/>
    <w:basedOn w:val="Standard"/>
    <w:link w:val="KommentartextZchn"/>
    <w:uiPriority w:val="99"/>
    <w:semiHidden/>
    <w:unhideWhenUsed/>
    <w:rsid w:val="00733C1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3C19"/>
    <w:rPr>
      <w:sz w:val="20"/>
      <w:szCs w:val="20"/>
    </w:rPr>
  </w:style>
  <w:style w:type="paragraph" w:styleId="Kommentarthema">
    <w:name w:val="annotation subject"/>
    <w:basedOn w:val="Kommentartext"/>
    <w:next w:val="Kommentartext"/>
    <w:link w:val="KommentarthemaZchn"/>
    <w:uiPriority w:val="99"/>
    <w:semiHidden/>
    <w:unhideWhenUsed/>
    <w:rsid w:val="00733C19"/>
    <w:rPr>
      <w:b/>
      <w:bCs/>
    </w:rPr>
  </w:style>
  <w:style w:type="character" w:customStyle="1" w:styleId="KommentarthemaZchn">
    <w:name w:val="Kommentarthema Zchn"/>
    <w:basedOn w:val="KommentartextZchn"/>
    <w:link w:val="Kommentarthema"/>
    <w:uiPriority w:val="99"/>
    <w:semiHidden/>
    <w:rsid w:val="00733C19"/>
    <w:rPr>
      <w:b/>
      <w:bCs/>
      <w:sz w:val="20"/>
      <w:szCs w:val="20"/>
    </w:rPr>
  </w:style>
  <w:style w:type="character" w:styleId="Hyperlink">
    <w:name w:val="Hyperlink"/>
    <w:basedOn w:val="Absatz-Standardschriftart"/>
    <w:uiPriority w:val="99"/>
    <w:unhideWhenUsed/>
    <w:rsid w:val="00A90BA1"/>
    <w:rPr>
      <w:color w:val="0000FF" w:themeColor="hyperlink"/>
      <w:u w:val="single"/>
    </w:rPr>
  </w:style>
  <w:style w:type="character" w:styleId="BesuchterHyperlink">
    <w:name w:val="FollowedHyperlink"/>
    <w:basedOn w:val="Absatz-Standardschriftart"/>
    <w:uiPriority w:val="99"/>
    <w:semiHidden/>
    <w:unhideWhenUsed/>
    <w:rsid w:val="00487079"/>
    <w:rPr>
      <w:color w:val="800080" w:themeColor="followedHyperlink"/>
      <w:u w:val="single"/>
    </w:rPr>
  </w:style>
  <w:style w:type="paragraph" w:styleId="Funotentext">
    <w:name w:val="footnote text"/>
    <w:basedOn w:val="Standard"/>
    <w:link w:val="FunotentextZchn"/>
    <w:uiPriority w:val="99"/>
    <w:semiHidden/>
    <w:unhideWhenUsed/>
    <w:rsid w:val="000600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60003"/>
    <w:rPr>
      <w:sz w:val="20"/>
      <w:szCs w:val="20"/>
    </w:rPr>
  </w:style>
  <w:style w:type="character" w:styleId="Funotenzeichen">
    <w:name w:val="footnote reference"/>
    <w:basedOn w:val="Absatz-Standardschriftart"/>
    <w:uiPriority w:val="99"/>
    <w:semiHidden/>
    <w:unhideWhenUsed/>
    <w:rsid w:val="000600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027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2756"/>
    <w:rPr>
      <w:rFonts w:ascii="Tahoma" w:hAnsi="Tahoma" w:cs="Tahoma"/>
      <w:sz w:val="16"/>
      <w:szCs w:val="16"/>
    </w:rPr>
  </w:style>
  <w:style w:type="character" w:styleId="Kommentarzeichen">
    <w:name w:val="annotation reference"/>
    <w:basedOn w:val="Absatz-Standardschriftart"/>
    <w:uiPriority w:val="99"/>
    <w:semiHidden/>
    <w:unhideWhenUsed/>
    <w:rsid w:val="00733C19"/>
    <w:rPr>
      <w:sz w:val="16"/>
      <w:szCs w:val="16"/>
    </w:rPr>
  </w:style>
  <w:style w:type="paragraph" w:styleId="Kommentartext">
    <w:name w:val="annotation text"/>
    <w:basedOn w:val="Standard"/>
    <w:link w:val="KommentartextZchn"/>
    <w:uiPriority w:val="99"/>
    <w:semiHidden/>
    <w:unhideWhenUsed/>
    <w:rsid w:val="00733C1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3C19"/>
    <w:rPr>
      <w:sz w:val="20"/>
      <w:szCs w:val="20"/>
    </w:rPr>
  </w:style>
  <w:style w:type="paragraph" w:styleId="Kommentarthema">
    <w:name w:val="annotation subject"/>
    <w:basedOn w:val="Kommentartext"/>
    <w:next w:val="Kommentartext"/>
    <w:link w:val="KommentarthemaZchn"/>
    <w:uiPriority w:val="99"/>
    <w:semiHidden/>
    <w:unhideWhenUsed/>
    <w:rsid w:val="00733C19"/>
    <w:rPr>
      <w:b/>
      <w:bCs/>
    </w:rPr>
  </w:style>
  <w:style w:type="character" w:customStyle="1" w:styleId="KommentarthemaZchn">
    <w:name w:val="Kommentarthema Zchn"/>
    <w:basedOn w:val="KommentartextZchn"/>
    <w:link w:val="Kommentarthema"/>
    <w:uiPriority w:val="99"/>
    <w:semiHidden/>
    <w:rsid w:val="00733C19"/>
    <w:rPr>
      <w:b/>
      <w:bCs/>
      <w:sz w:val="20"/>
      <w:szCs w:val="20"/>
    </w:rPr>
  </w:style>
  <w:style w:type="character" w:styleId="Hyperlink">
    <w:name w:val="Hyperlink"/>
    <w:basedOn w:val="Absatz-Standardschriftart"/>
    <w:uiPriority w:val="99"/>
    <w:unhideWhenUsed/>
    <w:rsid w:val="00A90BA1"/>
    <w:rPr>
      <w:color w:val="0000FF" w:themeColor="hyperlink"/>
      <w:u w:val="single"/>
    </w:rPr>
  </w:style>
  <w:style w:type="character" w:styleId="BesuchterHyperlink">
    <w:name w:val="FollowedHyperlink"/>
    <w:basedOn w:val="Absatz-Standardschriftart"/>
    <w:uiPriority w:val="99"/>
    <w:semiHidden/>
    <w:unhideWhenUsed/>
    <w:rsid w:val="00487079"/>
    <w:rPr>
      <w:color w:val="800080" w:themeColor="followedHyperlink"/>
      <w:u w:val="single"/>
    </w:rPr>
  </w:style>
  <w:style w:type="paragraph" w:styleId="Funotentext">
    <w:name w:val="footnote text"/>
    <w:basedOn w:val="Standard"/>
    <w:link w:val="FunotentextZchn"/>
    <w:uiPriority w:val="99"/>
    <w:semiHidden/>
    <w:unhideWhenUsed/>
    <w:rsid w:val="000600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60003"/>
    <w:rPr>
      <w:sz w:val="20"/>
      <w:szCs w:val="20"/>
    </w:rPr>
  </w:style>
  <w:style w:type="character" w:styleId="Funotenzeichen">
    <w:name w:val="footnote reference"/>
    <w:basedOn w:val="Absatz-Standardschriftart"/>
    <w:uiPriority w:val="99"/>
    <w:semiHidden/>
    <w:unhideWhenUsed/>
    <w:rsid w:val="00060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13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A0155-6E9B-47A9-8E32-F7CE41BD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6931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Kapsch</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Abl Alexander</dc:creator>
  <cp:lastModifiedBy>Abl Alexander</cp:lastModifiedBy>
  <cp:revision>4</cp:revision>
  <cp:lastPrinted>2016-03-14T07:33:00Z</cp:lastPrinted>
  <dcterms:created xsi:type="dcterms:W3CDTF">2016-03-31T12:41:00Z</dcterms:created>
  <dcterms:modified xsi:type="dcterms:W3CDTF">2016-04-01T08:10:00Z</dcterms:modified>
</cp:coreProperties>
</file>